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DF54E" w14:textId="032E65EC" w:rsidR="005B3898" w:rsidRDefault="00E777B2" w:rsidP="00E777B2">
      <w:pPr>
        <w:jc w:val="center"/>
        <w:rPr>
          <w:b/>
          <w:bCs/>
          <w:sz w:val="32"/>
          <w:szCs w:val="32"/>
        </w:rPr>
      </w:pPr>
      <w:r w:rsidRPr="00E777B2">
        <w:rPr>
          <w:b/>
          <w:bCs/>
          <w:sz w:val="32"/>
          <w:szCs w:val="32"/>
        </w:rPr>
        <w:t xml:space="preserve">Research Front </w:t>
      </w:r>
      <w:r w:rsidR="004D6D60" w:rsidRPr="00E777B2">
        <w:rPr>
          <w:b/>
          <w:bCs/>
          <w:sz w:val="32"/>
          <w:szCs w:val="32"/>
        </w:rPr>
        <w:t>in</w:t>
      </w:r>
      <w:r w:rsidRPr="00E777B2">
        <w:rPr>
          <w:b/>
          <w:bCs/>
          <w:sz w:val="32"/>
          <w:szCs w:val="32"/>
        </w:rPr>
        <w:t xml:space="preserve"> Computer Science – Lab Report</w:t>
      </w:r>
    </w:p>
    <w:p w14:paraId="626F3A5C" w14:textId="69F6E190" w:rsidR="00E777B2" w:rsidRDefault="00E777B2" w:rsidP="00E777B2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 Ron Ziskind, Roi Tiefenbrunn</w:t>
      </w:r>
      <w:r w:rsidR="004D6D60">
        <w:rPr>
          <w:sz w:val="28"/>
          <w:szCs w:val="28"/>
        </w:rPr>
        <w:br/>
        <w:t>Leading Researcher: Jihad El-Sana</w:t>
      </w:r>
    </w:p>
    <w:p w14:paraId="3F3846A7" w14:textId="2F935561" w:rsidR="00B54705" w:rsidRDefault="00907842" w:rsidP="00E777B2">
      <w:pPr>
        <w:jc w:val="center"/>
        <w:rPr>
          <w:sz w:val="28"/>
          <w:szCs w:val="28"/>
        </w:rPr>
      </w:pPr>
      <w:r>
        <w:rPr>
          <w:sz w:val="28"/>
          <w:szCs w:val="28"/>
        </w:rPr>
        <w:t>URL to p</w:t>
      </w:r>
      <w:r w:rsidR="00B54705">
        <w:rPr>
          <w:sz w:val="28"/>
          <w:szCs w:val="28"/>
        </w:rPr>
        <w:t xml:space="preserve">roject in Git-Hub: </w:t>
      </w:r>
      <w:hyperlink r:id="rId8" w:history="1">
        <w:r>
          <w:rPr>
            <w:rStyle w:val="Hyperlink"/>
            <w:sz w:val="28"/>
            <w:szCs w:val="28"/>
          </w:rPr>
          <w:t>Project_Hazit</w:t>
        </w:r>
      </w:hyperlink>
    </w:p>
    <w:p w14:paraId="790E604B" w14:textId="3791174E" w:rsidR="00E777B2" w:rsidRDefault="00E777B2" w:rsidP="00E777B2">
      <w:pPr>
        <w:jc w:val="center"/>
        <w:rPr>
          <w:sz w:val="28"/>
          <w:szCs w:val="28"/>
          <w:rtl/>
        </w:rPr>
      </w:pPr>
    </w:p>
    <w:p w14:paraId="5437E121" w14:textId="7CA94E3E" w:rsidR="00E777B2" w:rsidRDefault="00BF0372" w:rsidP="004D6D6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F0372">
        <w:rPr>
          <w:rFonts w:hint="cs"/>
          <w:b/>
          <w:bCs/>
          <w:sz w:val="24"/>
          <w:szCs w:val="24"/>
          <w:u w:val="single"/>
        </w:rPr>
        <w:t>G</w:t>
      </w:r>
      <w:r w:rsidRPr="00BF0372">
        <w:rPr>
          <w:b/>
          <w:bCs/>
          <w:sz w:val="24"/>
          <w:szCs w:val="24"/>
          <w:u w:val="single"/>
        </w:rPr>
        <w:t>oal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b/>
          <w:bCs/>
          <w:sz w:val="24"/>
          <w:szCs w:val="24"/>
          <w:u w:val="single"/>
        </w:rPr>
        <w:t xml:space="preserve"> CV algorithm – Accurately finding the vertices of a </w:t>
      </w:r>
      <w:r w:rsidR="00241C02">
        <w:rPr>
          <w:b/>
          <w:bCs/>
          <w:sz w:val="24"/>
          <w:szCs w:val="24"/>
          <w:u w:val="single"/>
        </w:rPr>
        <w:t>rectangle</w:t>
      </w:r>
      <w:r>
        <w:rPr>
          <w:b/>
          <w:bCs/>
          <w:sz w:val="24"/>
          <w:szCs w:val="24"/>
          <w:u w:val="single"/>
        </w:rPr>
        <w:t xml:space="preserve"> within the image</w:t>
      </w:r>
    </w:p>
    <w:p w14:paraId="3DBF7E79" w14:textId="3281E632" w:rsidR="00241C02" w:rsidRDefault="00BF0372" w:rsidP="00241C0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Jihad’s research focuses on computer vision algorithms and image </w:t>
      </w:r>
      <w:r w:rsidR="00526276">
        <w:rPr>
          <w:sz w:val="24"/>
          <w:szCs w:val="24"/>
        </w:rPr>
        <w:t>processing,</w:t>
      </w:r>
      <w:r>
        <w:rPr>
          <w:sz w:val="24"/>
          <w:szCs w:val="24"/>
        </w:rPr>
        <w:t xml:space="preserve"> we were tasked to</w:t>
      </w:r>
      <w:r w:rsidR="009151C1">
        <w:rPr>
          <w:sz w:val="24"/>
          <w:szCs w:val="24"/>
        </w:rPr>
        <w:t xml:space="preserve"> produce an algorithm </w:t>
      </w:r>
      <w:r w:rsidR="005A67FE" w:rsidRPr="005A67FE">
        <w:rPr>
          <w:sz w:val="24"/>
          <w:szCs w:val="24"/>
        </w:rPr>
        <w:t>that receives an image (jpeg/png) as an input and processes it to</w:t>
      </w:r>
      <w:r w:rsidR="009151C1">
        <w:rPr>
          <w:sz w:val="24"/>
          <w:szCs w:val="24"/>
        </w:rPr>
        <w:t xml:space="preserve"> return the vertices of a </w:t>
      </w:r>
      <w:r w:rsidR="00241C02">
        <w:rPr>
          <w:sz w:val="24"/>
          <w:szCs w:val="24"/>
        </w:rPr>
        <w:t>convex quadrilateral</w:t>
      </w:r>
      <w:r w:rsidR="009151C1">
        <w:rPr>
          <w:sz w:val="24"/>
          <w:szCs w:val="24"/>
        </w:rPr>
        <w:t xml:space="preserve"> within the image</w:t>
      </w:r>
      <w:r w:rsidR="00241C02">
        <w:rPr>
          <w:sz w:val="24"/>
          <w:szCs w:val="24"/>
        </w:rPr>
        <w:t>.</w:t>
      </w:r>
      <w:r w:rsidR="00241C02">
        <w:rPr>
          <w:sz w:val="24"/>
          <w:szCs w:val="24"/>
        </w:rPr>
        <w:br/>
      </w:r>
      <w:r w:rsidR="00241C02" w:rsidRPr="00241C02">
        <w:rPr>
          <w:sz w:val="24"/>
          <w:szCs w:val="24"/>
          <w:u w:val="single"/>
        </w:rPr>
        <w:t>Optional information</w:t>
      </w:r>
      <w:r w:rsidR="00241C02">
        <w:rPr>
          <w:sz w:val="24"/>
          <w:szCs w:val="24"/>
        </w:rPr>
        <w:t xml:space="preserve">: The algorithm may receive, in addition to the image itself, a mask </w:t>
      </w:r>
      <w:r w:rsidR="005A67FE" w:rsidRPr="005A67FE">
        <w:rPr>
          <w:sz w:val="24"/>
          <w:szCs w:val="24"/>
        </w:rPr>
        <w:t xml:space="preserve">indicating where the quadrilateral’s edges are (as </w:t>
      </w:r>
      <w:r w:rsidR="00241C02">
        <w:rPr>
          <w:sz w:val="24"/>
          <w:szCs w:val="24"/>
        </w:rPr>
        <w:t xml:space="preserve">in Fig 1). </w:t>
      </w:r>
      <w:r w:rsidR="00241C02">
        <w:rPr>
          <w:sz w:val="24"/>
          <w:szCs w:val="24"/>
        </w:rPr>
        <w:br/>
      </w:r>
      <w:r w:rsidR="00AA3135">
        <w:rPr>
          <w:sz w:val="24"/>
          <w:szCs w:val="24"/>
          <w:u w:val="single"/>
        </w:rPr>
        <w:t>High-level</w:t>
      </w:r>
      <w:r w:rsidR="00241C02">
        <w:rPr>
          <w:sz w:val="24"/>
          <w:szCs w:val="24"/>
          <w:u w:val="single"/>
        </w:rPr>
        <w:t xml:space="preserve"> approach</w:t>
      </w:r>
      <w:r w:rsidR="00241C02">
        <w:rPr>
          <w:sz w:val="24"/>
          <w:szCs w:val="24"/>
        </w:rPr>
        <w:t xml:space="preserve">: </w:t>
      </w:r>
    </w:p>
    <w:p w14:paraId="588FF663" w14:textId="31ACB555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Compute the image’s gradient (and apply the mask if exists)</w:t>
      </w:r>
    </w:p>
    <w:p w14:paraId="49B53DA5" w14:textId="529840E0" w:rsidR="00241C02" w:rsidRDefault="00241C0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Produce a Hough-Space based on the gradient</w:t>
      </w:r>
    </w:p>
    <w:p w14:paraId="35FDAE10" w14:textId="0BF3DDB1" w:rsidR="00241C0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Based on the Hough-Space’s local extrema pick candidates for the quadrilateral’s edges</w:t>
      </w:r>
    </w:p>
    <w:p w14:paraId="258C7E0F" w14:textId="4C7F7EEF" w:rsidR="006837F2" w:rsidRDefault="006837F2" w:rsidP="00241C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Score the candidates in order to come up with the best edges defining line equations</w:t>
      </w:r>
    </w:p>
    <w:p w14:paraId="0109379E" w14:textId="5F959EDA" w:rsidR="006837F2" w:rsidRDefault="006837F2" w:rsidP="006837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Return lines’ intersections</w:t>
      </w:r>
    </w:p>
    <w:p w14:paraId="09FBF8AD" w14:textId="4005961A" w:rsidR="006837F2" w:rsidRDefault="006837F2" w:rsidP="006837F2">
      <w:pPr>
        <w:pStyle w:val="ListParagraph"/>
        <w:rPr>
          <w:sz w:val="24"/>
          <w:szCs w:val="24"/>
        </w:rPr>
      </w:pPr>
      <w:r>
        <w:rPr>
          <w:sz w:val="24"/>
          <w:szCs w:val="24"/>
          <w:u w:val="single"/>
        </w:rPr>
        <w:t>Programming language</w:t>
      </w:r>
      <w:r>
        <w:rPr>
          <w:sz w:val="24"/>
          <w:szCs w:val="24"/>
        </w:rPr>
        <w:t xml:space="preserve">: Python using opencv2, </w:t>
      </w:r>
      <w:r w:rsidR="00AA3135">
        <w:rPr>
          <w:sz w:val="24"/>
          <w:szCs w:val="24"/>
        </w:rPr>
        <w:t>NumPy</w:t>
      </w:r>
      <w:r>
        <w:rPr>
          <w:sz w:val="24"/>
          <w:szCs w:val="24"/>
        </w:rPr>
        <w:t xml:space="preserve"> libraries</w:t>
      </w:r>
    </w:p>
    <w:p w14:paraId="5B20D3E8" w14:textId="77777777" w:rsidR="00094F27" w:rsidRDefault="006837F2" w:rsidP="00094F27">
      <w:pPr>
        <w:pStyle w:val="ListParagraph"/>
        <w:keepNext/>
        <w:jc w:val="center"/>
      </w:pPr>
      <w:r>
        <w:rPr>
          <w:noProof/>
          <w:sz w:val="24"/>
          <w:szCs w:val="24"/>
          <w:u w:val="single"/>
        </w:rPr>
        <w:drawing>
          <wp:inline distT="0" distB="0" distL="0" distR="0" wp14:anchorId="5BB5ECC3" wp14:editId="7F3671D7">
            <wp:extent cx="2084832" cy="208483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64" cy="20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</w:t>
      </w:r>
      <w:r>
        <w:rPr>
          <w:noProof/>
        </w:rPr>
        <w:drawing>
          <wp:inline distT="0" distB="0" distL="0" distR="0" wp14:anchorId="65DBAE33" wp14:editId="3CEB770C">
            <wp:extent cx="2084705" cy="20847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598" cy="209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111C" w14:textId="5FFC691B" w:rsidR="006837F2" w:rsidRDefault="00094F27" w:rsidP="00094F27">
      <w:pPr>
        <w:pStyle w:val="Caption"/>
        <w:ind w:left="720" w:firstLine="720"/>
      </w:pPr>
      <w:r>
        <w:t xml:space="preserve">Figure 1.1: Given Image </w:t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D46553">
          <w:rPr>
            <w:noProof/>
          </w:rPr>
          <w:t>1</w:t>
        </w:r>
      </w:fldSimple>
      <w:r>
        <w:t>.2: Given Mask</w:t>
      </w:r>
    </w:p>
    <w:p w14:paraId="70195C2A" w14:textId="5AF5C476" w:rsidR="00526276" w:rsidRDefault="00526276" w:rsidP="0052627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526276">
        <w:rPr>
          <w:b/>
          <w:bCs/>
          <w:sz w:val="24"/>
          <w:szCs w:val="24"/>
          <w:u w:val="single"/>
        </w:rPr>
        <w:t>Detailed</w:t>
      </w:r>
      <w:r>
        <w:rPr>
          <w:b/>
          <w:bCs/>
          <w:sz w:val="24"/>
          <w:szCs w:val="24"/>
          <w:u w:val="single"/>
        </w:rPr>
        <w:t xml:space="preserve"> Explanation</w:t>
      </w:r>
    </w:p>
    <w:p w14:paraId="217EC0C1" w14:textId="5B07E584" w:rsidR="00526276" w:rsidRDefault="00526276" w:rsidP="00526276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Computing gradient</w:t>
      </w:r>
      <w:r w:rsidR="0073413F">
        <w:rPr>
          <w:sz w:val="24"/>
          <w:szCs w:val="24"/>
          <w:u w:val="single"/>
        </w:rPr>
        <w:t>:</w:t>
      </w:r>
      <w:r w:rsidR="0073413F">
        <w:rPr>
          <w:sz w:val="24"/>
          <w:szCs w:val="24"/>
          <w:u w:val="single"/>
        </w:rPr>
        <w:br/>
      </w:r>
      <w:r w:rsidR="0073413F">
        <w:rPr>
          <w:sz w:val="24"/>
          <w:szCs w:val="24"/>
        </w:rPr>
        <w:t xml:space="preserve">The image’s gradient details the rate of the change of color </w:t>
      </w:r>
      <w:r w:rsidR="00AA3135">
        <w:rPr>
          <w:sz w:val="24"/>
          <w:szCs w:val="24"/>
        </w:rPr>
        <w:t>within</w:t>
      </w:r>
      <w:r w:rsidR="0073413F">
        <w:rPr>
          <w:sz w:val="24"/>
          <w:szCs w:val="24"/>
        </w:rPr>
        <w:t xml:space="preserve"> the picture</w:t>
      </w:r>
      <w:r w:rsidR="00457D9D">
        <w:rPr>
          <w:sz w:val="24"/>
          <w:szCs w:val="24"/>
        </w:rPr>
        <w:t>.</w:t>
      </w:r>
      <w:r w:rsidR="0073413F">
        <w:rPr>
          <w:sz w:val="24"/>
          <w:szCs w:val="24"/>
        </w:rPr>
        <w:t xml:space="preserve"> </w:t>
      </w:r>
      <w:r w:rsidR="00457D9D">
        <w:rPr>
          <w:sz w:val="24"/>
          <w:szCs w:val="24"/>
        </w:rPr>
        <w:t>I</w:t>
      </w:r>
      <w:r w:rsidR="0073413F">
        <w:rPr>
          <w:sz w:val="24"/>
          <w:szCs w:val="24"/>
        </w:rPr>
        <w:t>n order to produce it</w:t>
      </w:r>
      <w:r w:rsidR="00AA3135">
        <w:rPr>
          <w:sz w:val="24"/>
          <w:szCs w:val="24"/>
        </w:rPr>
        <w:t>,</w:t>
      </w:r>
      <w:r w:rsidR="0073413F">
        <w:rPr>
          <w:sz w:val="24"/>
          <w:szCs w:val="24"/>
        </w:rPr>
        <w:t xml:space="preserve"> we </w:t>
      </w:r>
      <w:r w:rsidR="00AA3135">
        <w:rPr>
          <w:sz w:val="24"/>
          <w:szCs w:val="24"/>
        </w:rPr>
        <w:t>first</w:t>
      </w:r>
      <w:r w:rsidR="0073413F">
        <w:rPr>
          <w:sz w:val="24"/>
          <w:szCs w:val="24"/>
        </w:rPr>
        <w:t xml:space="preserve"> convert the image to grayscale and </w:t>
      </w:r>
      <w:r w:rsidR="006C5D42">
        <w:rPr>
          <w:sz w:val="24"/>
          <w:szCs w:val="24"/>
        </w:rPr>
        <w:t>pass it through a low pass filter to reduce noise.</w:t>
      </w:r>
      <w:r w:rsidR="0073413F">
        <w:rPr>
          <w:sz w:val="24"/>
          <w:szCs w:val="24"/>
        </w:rPr>
        <w:br/>
      </w:r>
      <w:r w:rsidR="00457D9D">
        <w:rPr>
          <w:sz w:val="24"/>
          <w:szCs w:val="24"/>
        </w:rPr>
        <w:t>OpenCV’s</w:t>
      </w:r>
      <w:r w:rsidR="006C5D42">
        <w:rPr>
          <w:sz w:val="24"/>
          <w:szCs w:val="24"/>
        </w:rPr>
        <w:t xml:space="preserve"> GaussianBlur function passes the grayscale image through a low pass filter and the Laplacian function computes the gradient</w:t>
      </w:r>
      <w:r w:rsidR="006C5D42">
        <w:rPr>
          <w:sz w:val="24"/>
          <w:szCs w:val="24"/>
        </w:rPr>
        <w:br/>
      </w:r>
    </w:p>
    <w:p w14:paraId="213A8C34" w14:textId="77777777" w:rsidR="00987297" w:rsidRDefault="006C5D42" w:rsidP="00987297">
      <w:pPr>
        <w:pStyle w:val="ListParagraph"/>
        <w:keepNext/>
        <w:ind w:left="792"/>
        <w:jc w:val="center"/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78FB1C3E" wp14:editId="37705E24">
            <wp:extent cx="2018995" cy="2018995"/>
            <wp:effectExtent l="0" t="0" r="635" b="63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612" cy="202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297">
        <w:tab/>
      </w:r>
      <w:r w:rsidR="00987297">
        <w:tab/>
      </w:r>
      <w:r w:rsidR="00987297">
        <w:rPr>
          <w:noProof/>
        </w:rPr>
        <w:drawing>
          <wp:inline distT="0" distB="0" distL="0" distR="0" wp14:anchorId="60E35C51" wp14:editId="6B8B4F05">
            <wp:extent cx="2297624" cy="193609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17" cy="193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FC365" w14:textId="3617EFC6" w:rsidR="00987297" w:rsidRDefault="006C5D42" w:rsidP="00440579">
      <w:pPr>
        <w:pStyle w:val="Caption"/>
        <w:ind w:left="720" w:firstLine="720"/>
        <w:jc w:val="center"/>
      </w:pPr>
      <w:r>
        <w:t xml:space="preserve">Figure </w:t>
      </w:r>
      <w:r w:rsidR="00440579">
        <w:t>2</w:t>
      </w:r>
      <w:r>
        <w:t>: Fig 1.1's gradient</w:t>
      </w:r>
      <w:r w:rsidR="00987297">
        <w:t xml:space="preserve"> </w:t>
      </w:r>
      <w:r w:rsidR="00987297">
        <w:tab/>
      </w:r>
      <w:r w:rsidR="00987297">
        <w:tab/>
      </w:r>
      <w:r w:rsidR="00440579">
        <w:tab/>
      </w:r>
      <w:r w:rsidR="00987297">
        <w:t xml:space="preserve">Figure </w:t>
      </w:r>
      <w:r w:rsidR="00440579">
        <w:t>3</w:t>
      </w:r>
      <w:r w:rsidR="00987297">
        <w:t xml:space="preserve">: r, </w:t>
      </w:r>
      <w:r w:rsidR="00987297" w:rsidRPr="00116453">
        <w:t>Θ</w:t>
      </w:r>
      <w:r w:rsidR="00987297">
        <w:t xml:space="preserve"> represent the line in the Hough-Space</w:t>
      </w:r>
    </w:p>
    <w:p w14:paraId="5305DFCB" w14:textId="6557C4FE" w:rsidR="006C5D42" w:rsidRPr="00987297" w:rsidRDefault="006C5D42" w:rsidP="006C5D42">
      <w:pPr>
        <w:pStyle w:val="Caption"/>
        <w:ind w:left="720" w:firstLine="720"/>
      </w:pPr>
    </w:p>
    <w:p w14:paraId="1136B83B" w14:textId="33D4B6CC" w:rsidR="00703FB8" w:rsidRDefault="00040B42" w:rsidP="00703FB8">
      <w:pPr>
        <w:pStyle w:val="ListParagraph"/>
        <w:numPr>
          <w:ilvl w:val="1"/>
          <w:numId w:val="1"/>
        </w:numPr>
      </w:pPr>
      <w:commentRangeStart w:id="0"/>
      <w:r>
        <w:rPr>
          <w:u w:val="single"/>
        </w:rPr>
        <w:t>Computing Hough-Space:</w:t>
      </w:r>
      <w:commentRangeEnd w:id="0"/>
      <w:r w:rsidR="00D150B3">
        <w:rPr>
          <w:rStyle w:val="CommentReference"/>
          <w:rtl/>
        </w:rPr>
        <w:commentReference w:id="0"/>
      </w:r>
      <w:r>
        <w:br/>
        <w:t>The Hough-Space</w:t>
      </w:r>
      <w:r w:rsidR="004523EA">
        <w:t xml:space="preserve"> gives information about lines within the image space, each dot in the Hough-Space represents a line within the image space, and each point receives votes </w:t>
      </w:r>
      <w:r w:rsidR="00F07DA5">
        <w:t xml:space="preserve">as </w:t>
      </w:r>
      <w:r w:rsidR="00AA3135">
        <w:t xml:space="preserve">a </w:t>
      </w:r>
      <w:r w:rsidR="00F07DA5">
        <w:t xml:space="preserve">value to determine which line is a better candidate. </w:t>
      </w:r>
      <w:r w:rsidR="00F07DA5">
        <w:br/>
        <w:t xml:space="preserve">As an edge of a quadrilateral produces a drastic change of color in the picture we expect the gradient at the edge to be significantly high, </w:t>
      </w:r>
      <w:r w:rsidR="002535AA">
        <w:t>therefore</w:t>
      </w:r>
      <w:r w:rsidR="00F07DA5">
        <w:t xml:space="preserve"> points in the Hough-Space should receive </w:t>
      </w:r>
      <w:r w:rsidR="002535AA">
        <w:t xml:space="preserve">a </w:t>
      </w:r>
      <w:r w:rsidR="00F07DA5">
        <w:t xml:space="preserve">high </w:t>
      </w:r>
      <w:r w:rsidR="002535AA">
        <w:t xml:space="preserve">amount of votes </w:t>
      </w:r>
      <w:r w:rsidR="00F07DA5">
        <w:t xml:space="preserve">in proportion to the number of </w:t>
      </w:r>
      <w:r w:rsidR="00AA3135">
        <w:t>high-value</w:t>
      </w:r>
      <w:r w:rsidR="00F07DA5">
        <w:t xml:space="preserve"> gradients the line they represent </w:t>
      </w:r>
      <w:r w:rsidR="00713064">
        <w:t>passes</w:t>
      </w:r>
      <w:r w:rsidR="00F07DA5">
        <w:t xml:space="preserve"> through</w:t>
      </w:r>
      <w:r w:rsidR="00A748B0">
        <w:t xml:space="preserve">. </w:t>
      </w:r>
      <w:r w:rsidR="00A748B0">
        <w:br/>
        <w:t>In order to limit the number of points in the Hough-Space which may receive</w:t>
      </w:r>
      <w:r w:rsidR="002535AA">
        <w:t xml:space="preserve"> a</w:t>
      </w:r>
      <w:r w:rsidR="00A748B0">
        <w:t xml:space="preserve"> value we base it on the picture’s polar space – as the longest radius possible is the image’s diagonal and we can quantize the angle to 360 degrees.</w:t>
      </w:r>
      <w:r w:rsidR="00A748B0">
        <w:br/>
        <w:t>Two methods of computing the Hough-Space we’re considered:</w:t>
      </w:r>
    </w:p>
    <w:p w14:paraId="3DDCC23F" w14:textId="14932D86" w:rsidR="00A748B0" w:rsidRPr="00703FB8" w:rsidRDefault="00A748B0" w:rsidP="00703FB8">
      <w:pPr>
        <w:pStyle w:val="ListParagraph"/>
        <w:numPr>
          <w:ilvl w:val="2"/>
          <w:numId w:val="1"/>
        </w:numPr>
      </w:pPr>
      <w:r w:rsidRPr="00703FB8">
        <w:rPr>
          <w:u w:val="single"/>
        </w:rPr>
        <w:t>Every line that goes through a point:</w:t>
      </w:r>
      <w:r w:rsidRPr="00703FB8">
        <w:br/>
      </w:r>
      <w:r w:rsidR="00AA3135">
        <w:t>The first</w:t>
      </w:r>
      <w:r w:rsidRPr="00703FB8">
        <w:t xml:space="preserve"> method was taking every </w:t>
      </w:r>
      <w:r w:rsidR="00713064" w:rsidRPr="00703FB8">
        <w:t xml:space="preserve">high enough </w:t>
      </w:r>
      <w:r w:rsidRPr="00703FB8">
        <w:t xml:space="preserve">gradient </w:t>
      </w:r>
      <w:r w:rsidR="00713064" w:rsidRPr="00703FB8">
        <w:t xml:space="preserve">point </w:t>
      </w:r>
      <w:r w:rsidRPr="00703FB8">
        <w:t xml:space="preserve">and </w:t>
      </w:r>
      <w:r w:rsidR="00AA3135">
        <w:t>increasing</w:t>
      </w:r>
      <w:r w:rsidRPr="00703FB8">
        <w:t xml:space="preserve"> votes for</w:t>
      </w:r>
      <w:r w:rsidR="00703FB8">
        <w:t xml:space="preserve"> </w:t>
      </w:r>
      <w:r w:rsidRPr="00703FB8">
        <w:t xml:space="preserve">every point in the </w:t>
      </w:r>
      <w:r w:rsidR="00713064" w:rsidRPr="00703FB8">
        <w:t xml:space="preserve">Hough-Space which represents a line that passes through </w:t>
      </w:r>
      <w:r w:rsidR="00DC3CC8">
        <w:t>the mentioned</w:t>
      </w:r>
      <w:r w:rsidR="00713064" w:rsidRPr="00703FB8">
        <w:t xml:space="preserve"> gradient</w:t>
      </w:r>
      <w:r w:rsidR="00DC3CC8">
        <w:t xml:space="preserve"> point</w:t>
      </w:r>
      <w:r w:rsidR="00713064" w:rsidRPr="00703FB8">
        <w:t xml:space="preserve">. </w:t>
      </w:r>
      <w:r w:rsidR="00713064" w:rsidRPr="00703FB8">
        <w:br/>
      </w:r>
      <w:r w:rsidR="007B49DB">
        <w:t xml:space="preserve">as a result the more valued gradians in a line, the higher the </w:t>
      </w:r>
      <w:r w:rsidR="00DC3CC8">
        <w:t>number</w:t>
      </w:r>
      <w:r w:rsidR="007B49DB">
        <w:t xml:space="preserve"> of votes the line receives.</w:t>
      </w:r>
      <w:r w:rsidR="000E41D4">
        <w:br/>
      </w:r>
      <w:r w:rsidR="00713064" w:rsidRPr="00703FB8">
        <w:br/>
        <w:t>Time Complexity: O(n)</w:t>
      </w:r>
    </w:p>
    <w:p w14:paraId="23A60211" w14:textId="1BD06334" w:rsidR="00713064" w:rsidRDefault="00713064" w:rsidP="00481782">
      <w:pPr>
        <w:pStyle w:val="ListParagraph"/>
        <w:numPr>
          <w:ilvl w:val="2"/>
          <w:numId w:val="1"/>
        </w:numPr>
        <w:ind w:left="1440" w:hanging="720"/>
      </w:pPr>
      <w:r>
        <w:rPr>
          <w:u w:val="single"/>
        </w:rPr>
        <w:t>Every line for every 2 points of gradient</w:t>
      </w:r>
      <w:r w:rsidR="00662EF8">
        <w:rPr>
          <w:u w:val="single"/>
        </w:rPr>
        <w:t xml:space="preserve"> (This was suggested by Jihad)</w:t>
      </w:r>
      <w:r>
        <w:rPr>
          <w:u w:val="single"/>
        </w:rPr>
        <w:t>:</w:t>
      </w:r>
      <w:r>
        <w:rPr>
          <w:u w:val="single"/>
        </w:rPr>
        <w:br/>
      </w:r>
      <w:r w:rsidR="00DC3CC8">
        <w:t>The second</w:t>
      </w:r>
      <w:r>
        <w:t xml:space="preserve"> method was taking every 2 high enough gradient points and </w:t>
      </w:r>
      <w:r w:rsidR="00DC3CC8">
        <w:t>increasing</w:t>
      </w:r>
      <w:r>
        <w:t xml:space="preserve"> the vote for the line which passes through them.</w:t>
      </w:r>
      <w:r>
        <w:br/>
        <w:t xml:space="preserve">This method will drastically </w:t>
      </w:r>
      <w:r w:rsidR="00481782">
        <w:t>increase the number of votes for good candidates.</w:t>
      </w:r>
      <w:r w:rsidR="00481782">
        <w:br/>
        <w:t>Time complexity: O(n</w:t>
      </w:r>
      <w:r w:rsidR="00481782" w:rsidRPr="00481782">
        <w:t>²</w:t>
      </w:r>
      <w:r w:rsidR="00481782">
        <w:t xml:space="preserve">) – the increase in runtime is </w:t>
      </w:r>
      <w:r w:rsidR="00DC3CC8">
        <w:t xml:space="preserve">surely </w:t>
      </w:r>
      <w:r w:rsidR="00481782">
        <w:t xml:space="preserve">felt even after optimization </w:t>
      </w:r>
    </w:p>
    <w:p w14:paraId="6A105F56" w14:textId="77777777" w:rsidR="00107D66" w:rsidRDefault="00107D66" w:rsidP="00107D6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173D3B" wp14:editId="1F0ED769">
            <wp:extent cx="2114093" cy="2787653"/>
            <wp:effectExtent l="0" t="0" r="63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370" cy="281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60737243" wp14:editId="64C4EEC7">
            <wp:extent cx="1521828" cy="2816352"/>
            <wp:effectExtent l="0" t="0" r="2540" b="317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49" cy="29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C353" w14:textId="7DBC4515" w:rsidR="00107D66" w:rsidRDefault="0062236B" w:rsidP="0062236B">
      <w:pPr>
        <w:pStyle w:val="Caption"/>
        <w:ind w:left="4320" w:hanging="2880"/>
        <w:rPr>
          <w:noProof/>
        </w:rPr>
      </w:pPr>
      <w:r>
        <w:t>Figure 3.1: Hough-Space by O(n)</w:t>
      </w:r>
      <w:r>
        <w:tab/>
      </w:r>
      <w:r>
        <w:tab/>
      </w:r>
      <w:r>
        <w:tab/>
      </w:r>
      <w:r w:rsidR="00107D66">
        <w:t xml:space="preserve">Figure </w:t>
      </w:r>
      <w:fldSimple w:instr=" SEQ Figure \* ARABIC ">
        <w:r w:rsidR="00D46553">
          <w:rPr>
            <w:noProof/>
          </w:rPr>
          <w:t>2</w:t>
        </w:r>
      </w:fldSimple>
      <w:r w:rsidR="00107D66">
        <w:t>.2: Hough-Space by O(n</w:t>
      </w:r>
      <w:r w:rsidR="00107D66" w:rsidRPr="00395B29">
        <w:t>²</w:t>
      </w:r>
      <w:r w:rsidR="00107D66">
        <w:t>)</w:t>
      </w:r>
      <w:r w:rsidR="00107D66">
        <w:rPr>
          <w:noProof/>
        </w:rPr>
        <w:t xml:space="preserve"> </w:t>
      </w:r>
      <w:r>
        <w:rPr>
          <w:noProof/>
        </w:rPr>
        <w:br/>
        <w:t xml:space="preserve">           </w:t>
      </w:r>
      <w:r w:rsidR="00107D66">
        <w:rPr>
          <w:noProof/>
        </w:rPr>
        <w:t>(Normalized in order to emphasize the difference of votes)</w:t>
      </w:r>
    </w:p>
    <w:p w14:paraId="174B4DAC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</w:rPr>
      </w:pPr>
    </w:p>
    <w:p w14:paraId="06DD0DB8" w14:textId="77777777" w:rsidR="0062236B" w:rsidRPr="0062236B" w:rsidRDefault="0062236B" w:rsidP="0062236B">
      <w:pPr>
        <w:pStyle w:val="ListParagraph"/>
        <w:numPr>
          <w:ilvl w:val="0"/>
          <w:numId w:val="7"/>
        </w:numPr>
        <w:rPr>
          <w:vanish/>
        </w:rPr>
      </w:pPr>
    </w:p>
    <w:p w14:paraId="3C499E55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</w:rPr>
      </w:pPr>
    </w:p>
    <w:p w14:paraId="507B9867" w14:textId="77777777" w:rsidR="0062236B" w:rsidRPr="0062236B" w:rsidRDefault="0062236B" w:rsidP="0062236B">
      <w:pPr>
        <w:pStyle w:val="ListParagraph"/>
        <w:numPr>
          <w:ilvl w:val="1"/>
          <w:numId w:val="7"/>
        </w:numPr>
        <w:rPr>
          <w:vanish/>
        </w:rPr>
      </w:pPr>
    </w:p>
    <w:p w14:paraId="04204869" w14:textId="464DB678" w:rsidR="00107D66" w:rsidRDefault="0062236B" w:rsidP="00662EF8">
      <w:pPr>
        <w:pStyle w:val="ListParagraph"/>
        <w:numPr>
          <w:ilvl w:val="1"/>
          <w:numId w:val="7"/>
        </w:numPr>
      </w:pPr>
      <w:r>
        <w:rPr>
          <w:u w:val="single"/>
        </w:rPr>
        <w:t>Choosing</w:t>
      </w:r>
      <w:r w:rsidR="00662EF8">
        <w:rPr>
          <w:u w:val="single"/>
        </w:rPr>
        <w:t xml:space="preserve"> candidates</w:t>
      </w:r>
      <w:r w:rsidR="00662EF8">
        <w:rPr>
          <w:rFonts w:hint="cs"/>
          <w:u w:val="single"/>
          <w:rtl/>
        </w:rPr>
        <w:t>:</w:t>
      </w:r>
      <w:r w:rsidR="00662EF8">
        <w:rPr>
          <w:u w:val="single"/>
          <w:rtl/>
        </w:rPr>
        <w:br/>
      </w:r>
      <w:r w:rsidR="00662EF8">
        <w:t xml:space="preserve">Noise heavy or blurry images may produce many local extrema in the Hough-Space computation. A way to determine the quality of the lines these extrema represent </w:t>
      </w:r>
      <w:r w:rsidR="00165B1F">
        <w:t xml:space="preserve">is needed in order to choose the best possible options. </w:t>
      </w:r>
      <w:r w:rsidR="00165B1F">
        <w:br/>
        <w:t>We came up with many different ways:</w:t>
      </w:r>
    </w:p>
    <w:p w14:paraId="2E5DEF77" w14:textId="0BDE4006" w:rsidR="00165B1F" w:rsidRDefault="006004A2" w:rsidP="00165B1F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165B1F">
        <w:rPr>
          <w:u w:val="single"/>
        </w:rPr>
        <w:t>By gradient quality:</w:t>
      </w:r>
      <w:r w:rsidR="00165B1F">
        <w:br/>
        <w:t>Sum of high enough gradient values along the line, normalized to its length.</w:t>
      </w:r>
    </w:p>
    <w:p w14:paraId="3AFD9AB8" w14:textId="16E15A4E" w:rsidR="00165B1F" w:rsidRPr="00016B05" w:rsidRDefault="006004A2" w:rsidP="00016B05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165B1F">
        <w:rPr>
          <w:u w:val="single"/>
        </w:rPr>
        <w:t>By density:</w:t>
      </w:r>
      <w:r w:rsidR="00165B1F" w:rsidRPr="00016B05">
        <w:rPr>
          <w:u w:val="single"/>
        </w:rPr>
        <w:br/>
      </w:r>
      <w:r w:rsidR="005A67FE" w:rsidRPr="00016B05">
        <w:t>A number</w:t>
      </w:r>
      <w:commentRangeStart w:id="1"/>
      <w:r w:rsidR="00165B1F" w:rsidRPr="00016B05">
        <w:t xml:space="preserve"> of </w:t>
      </w:r>
      <w:r w:rsidR="00016B05" w:rsidRPr="00016B05">
        <w:t>low</w:t>
      </w:r>
      <w:r w:rsidR="00165B1F" w:rsidRPr="00016B05">
        <w:t xml:space="preserve"> enough gradient values along the line, normalized to its length.</w:t>
      </w:r>
      <w:commentRangeEnd w:id="1"/>
      <w:r w:rsidR="006A66BC">
        <w:rPr>
          <w:rStyle w:val="CommentReference"/>
          <w:rtl/>
        </w:rPr>
        <w:commentReference w:id="1"/>
      </w:r>
      <w:r w:rsidR="00016B05" w:rsidRPr="00016B05">
        <w:t xml:space="preserve"> When we look for the minimum scores.</w:t>
      </w:r>
    </w:p>
    <w:p w14:paraId="4246C7C6" w14:textId="41B062DD" w:rsidR="00165B1F" w:rsidRDefault="006004A2" w:rsidP="00165B1F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165B1F">
        <w:rPr>
          <w:u w:val="single"/>
        </w:rPr>
        <w:t>By frequency:</w:t>
      </w:r>
      <w:r w:rsidR="00165B1F">
        <w:br/>
        <w:t xml:space="preserve">As a line </w:t>
      </w:r>
      <w:r w:rsidR="00AA3135">
        <w:t>that</w:t>
      </w:r>
      <w:r w:rsidR="00165B1F">
        <w:t xml:space="preserve"> has smaller gaps between high enough gradient value points is </w:t>
      </w:r>
      <w:r w:rsidR="006A66BC">
        <w:t>most likely</w:t>
      </w:r>
      <w:r w:rsidR="006A66BC" w:rsidDel="006A66BC">
        <w:t xml:space="preserve"> </w:t>
      </w:r>
      <w:r w:rsidR="00165B1F">
        <w:t>a better line than one with one big gap</w:t>
      </w:r>
      <w:ins w:id="2" w:author="ziskind" w:date="2022-08-18T02:04:00Z">
        <w:r w:rsidR="006A66BC">
          <w:rPr>
            <w:rFonts w:hint="cs"/>
            <w:rtl/>
          </w:rPr>
          <w:t>,</w:t>
        </w:r>
      </w:ins>
      <w:r w:rsidR="00DE210E">
        <w:t xml:space="preserve"> this scoring method gives a negative score to a gap proportionally to its length. </w:t>
      </w:r>
      <w:r w:rsidR="00DE210E">
        <w:br/>
        <w:t>The line’s score will be the sum of scores of its gaps, normalized to its length.</w:t>
      </w:r>
    </w:p>
    <w:p w14:paraId="29E9A172" w14:textId="74CA2FE4" w:rsidR="006A66BC" w:rsidRDefault="006004A2" w:rsidP="006A66BC">
      <w:pPr>
        <w:pStyle w:val="ListParagraph"/>
        <w:numPr>
          <w:ilvl w:val="2"/>
          <w:numId w:val="7"/>
        </w:numPr>
      </w:pPr>
      <w:r>
        <w:rPr>
          <w:u w:val="single"/>
        </w:rPr>
        <w:t xml:space="preserve"> </w:t>
      </w:r>
      <w:r w:rsidR="00DE210E">
        <w:rPr>
          <w:u w:val="single"/>
        </w:rPr>
        <w:t>By histogram of gaps (this method was suggested by Jihad at the end):</w:t>
      </w:r>
      <w:r w:rsidR="00DE210E">
        <w:rPr>
          <w:u w:val="single"/>
        </w:rPr>
        <w:br/>
      </w:r>
      <w:r w:rsidR="00DE210E">
        <w:t xml:space="preserve">Still requires </w:t>
      </w:r>
      <w:r w:rsidR="00457D9D">
        <w:t>implementation</w:t>
      </w:r>
      <w:r w:rsidR="006A66BC">
        <w:rPr>
          <w:rtl/>
        </w:rPr>
        <w:br/>
      </w:r>
    </w:p>
    <w:p w14:paraId="79D1DCC4" w14:textId="77777777" w:rsidR="00E058D3" w:rsidRDefault="00E058D3">
      <w:r>
        <w:br w:type="page"/>
      </w:r>
    </w:p>
    <w:p w14:paraId="0B63F37B" w14:textId="48A1A01E" w:rsidR="006A2B64" w:rsidRPr="000C25AF" w:rsidRDefault="006A66BC" w:rsidP="00304C35">
      <w:pPr>
        <w:pStyle w:val="ListParagraph"/>
        <w:numPr>
          <w:ilvl w:val="1"/>
          <w:numId w:val="7"/>
        </w:numPr>
      </w:pPr>
      <w:r>
        <w:lastRenderedPageBreak/>
        <w:t xml:space="preserve">Choosing the lines </w:t>
      </w:r>
      <w:r w:rsidR="006A2B64">
        <w:t>out of</w:t>
      </w:r>
      <w:r>
        <w:t xml:space="preserve"> the can</w:t>
      </w:r>
      <w:r w:rsidR="00304C35">
        <w:t>didates:</w:t>
      </w:r>
      <w:r w:rsidR="00304C35">
        <w:br/>
      </w:r>
      <w:r w:rsidR="00304C35">
        <w:rPr>
          <w:sz w:val="24"/>
          <w:szCs w:val="24"/>
        </w:rPr>
        <w:t>A Quadrilateral’s edge might be considered as similar but different lines, resulted from the Hough-Space. It is needed to make sure that the</w:t>
      </w:r>
      <w:r w:rsidR="006A2B64">
        <w:rPr>
          <w:sz w:val="24"/>
          <w:szCs w:val="24"/>
        </w:rPr>
        <w:t xml:space="preserve"> top scored,</w:t>
      </w:r>
      <w:r w:rsidR="00304C35">
        <w:rPr>
          <w:sz w:val="24"/>
          <w:szCs w:val="24"/>
        </w:rPr>
        <w:t xml:space="preserve"> final line</w:t>
      </w:r>
      <w:r w:rsidR="006A2B64">
        <w:rPr>
          <w:sz w:val="24"/>
          <w:szCs w:val="24"/>
        </w:rPr>
        <w:t>s</w:t>
      </w:r>
      <w:r w:rsidR="00304C35">
        <w:rPr>
          <w:sz w:val="24"/>
          <w:szCs w:val="24"/>
        </w:rPr>
        <w:t xml:space="preserve"> we pick, in our case 4 lines, represent different edges. For this purpose, we checked </w:t>
      </w:r>
      <w:r w:rsidR="005A67FE">
        <w:rPr>
          <w:sz w:val="24"/>
          <w:szCs w:val="24"/>
        </w:rPr>
        <w:t>the uniqueness of the lines</w:t>
      </w:r>
      <w:r w:rsidR="00304C35">
        <w:rPr>
          <w:sz w:val="24"/>
          <w:szCs w:val="24"/>
        </w:rPr>
        <w:t xml:space="preserve"> </w:t>
      </w:r>
      <w:r w:rsidR="005A67FE">
        <w:rPr>
          <w:sz w:val="24"/>
          <w:szCs w:val="24"/>
        </w:rPr>
        <w:t>using</w:t>
      </w:r>
      <w:r w:rsidR="00304C35">
        <w:rPr>
          <w:sz w:val="24"/>
          <w:szCs w:val="24"/>
        </w:rPr>
        <w:t xml:space="preserve"> the next ways:</w:t>
      </w:r>
    </w:p>
    <w:p w14:paraId="6E4F5059" w14:textId="61382EAF" w:rsidR="006A2B64" w:rsidRPr="000C25AF" w:rsidRDefault="00E058D3" w:rsidP="006A2B64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t xml:space="preserve"> </w:t>
      </w:r>
      <w:r w:rsidR="006A2B64" w:rsidRPr="006004A2">
        <w:rPr>
          <w:u w:val="single"/>
        </w:rPr>
        <w:t>By polar representation:</w:t>
      </w:r>
      <w:r w:rsidR="006004A2">
        <w:rPr>
          <w:u w:val="single"/>
        </w:rPr>
        <w:br/>
      </w:r>
      <w:r>
        <w:t xml:space="preserve">Given two lines, we consider them </w:t>
      </w:r>
      <w:r w:rsidRPr="00E058D3">
        <w:rPr>
          <w:b/>
          <w:bCs/>
        </w:rPr>
        <w:t>not</w:t>
      </w:r>
      <w:r>
        <w:rPr>
          <w:b/>
          <w:bCs/>
        </w:rPr>
        <w:t xml:space="preserve"> </w:t>
      </w:r>
      <w:r>
        <w:t xml:space="preserve">unique if when in polar representation, their </w:t>
      </w:r>
      <m:oMath>
        <m:r>
          <w:rPr>
            <w:rFonts w:ascii="Cambria Math" w:hAnsi="Cambria Math"/>
          </w:rPr>
          <m:t>θ's</m:t>
        </m:r>
      </m:oMath>
      <w:r w:rsidR="005A67FE">
        <w:rPr>
          <w:rFonts w:eastAsiaTheme="minorEastAsia"/>
        </w:rPr>
        <w:t xml:space="preserve"> are almost t</w:t>
      </w:r>
      <w:r>
        <w:rPr>
          <w:rFonts w:eastAsiaTheme="minorEastAsia"/>
        </w:rPr>
        <w:t xml:space="preserve">he same(rounded to 3 digits after the zero, in radians) and their </w:t>
      </w:r>
      <w:r w:rsidR="00616C0A">
        <w:rPr>
          <w:rFonts w:eastAsiaTheme="minorEastAsia"/>
        </w:rPr>
        <w:t>radiuses</w:t>
      </w:r>
      <w:r>
        <w:rPr>
          <w:rFonts w:eastAsiaTheme="minorEastAsia" w:hint="cs"/>
          <w:rtl/>
        </w:rPr>
        <w:t xml:space="preserve"> </w:t>
      </w:r>
      <w:r w:rsidR="005A67FE">
        <w:rPr>
          <w:rFonts w:eastAsiaTheme="minorEastAsia"/>
        </w:rPr>
        <w:t>are</w:t>
      </w:r>
      <w:r>
        <w:rPr>
          <w:rFonts w:eastAsiaTheme="minorEastAsia"/>
        </w:rPr>
        <w:t xml:space="preserve"> close enough.</w:t>
      </w:r>
    </w:p>
    <w:p w14:paraId="47B53DBC" w14:textId="0D10B267" w:rsidR="006A2B64" w:rsidRPr="00E058D3" w:rsidRDefault="00E058D3" w:rsidP="006A2B64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rPr>
          <w:sz w:val="24"/>
          <w:szCs w:val="24"/>
        </w:rPr>
        <w:t xml:space="preserve"> </w:t>
      </w:r>
      <w:r w:rsidR="006A2B64" w:rsidRPr="006004A2">
        <w:rPr>
          <w:sz w:val="24"/>
          <w:szCs w:val="24"/>
          <w:u w:val="single"/>
        </w:rPr>
        <w:t xml:space="preserve">By average </w:t>
      </w:r>
      <w:commentRangeStart w:id="3"/>
      <w:r w:rsidR="006A2B64" w:rsidRPr="006004A2">
        <w:rPr>
          <w:sz w:val="24"/>
          <w:szCs w:val="24"/>
          <w:u w:val="single"/>
        </w:rPr>
        <w:t>distance</w:t>
      </w:r>
      <w:commentRangeEnd w:id="3"/>
      <w:r w:rsidR="006A2B64" w:rsidRPr="006004A2">
        <w:rPr>
          <w:rStyle w:val="CommentReference"/>
          <w:u w:val="single"/>
          <w:rtl/>
        </w:rPr>
        <w:commentReference w:id="3"/>
      </w:r>
      <w:r w:rsidR="006A2B64" w:rsidRPr="006004A2">
        <w:rPr>
          <w:sz w:val="24"/>
          <w:szCs w:val="24"/>
          <w:u w:val="single"/>
        </w:rPr>
        <w:t>:</w:t>
      </w:r>
    </w:p>
    <w:p w14:paraId="5498E086" w14:textId="36A808EA" w:rsidR="00E058D3" w:rsidRDefault="00E058D3" w:rsidP="00E058D3">
      <w:pPr>
        <w:pStyle w:val="ListParagraph"/>
        <w:ind w:left="1224"/>
        <w:rPr>
          <w:rFonts w:eastAsiaTheme="minorEastAsia"/>
        </w:rPr>
      </w:pPr>
      <w:r>
        <w:t xml:space="preserve">Given two lines, we consider them </w:t>
      </w:r>
      <w:r w:rsidRPr="00E058D3">
        <w:rPr>
          <w:b/>
          <w:bCs/>
        </w:rPr>
        <w:t>not</w:t>
      </w:r>
      <w:r>
        <w:rPr>
          <w:b/>
          <w:bCs/>
        </w:rPr>
        <w:t xml:space="preserve"> </w:t>
      </w:r>
      <w:r>
        <w:t>unique if the average distance is too low</w:t>
      </w:r>
      <w:r>
        <w:rPr>
          <w:rFonts w:eastAsiaTheme="minorEastAsia"/>
        </w:rPr>
        <w:t>.</w:t>
      </w:r>
    </w:p>
    <w:p w14:paraId="676AC116" w14:textId="223D0576" w:rsidR="00E058D3" w:rsidRPr="006004A2" w:rsidRDefault="00E058D3" w:rsidP="00E058D3">
      <w:pPr>
        <w:pStyle w:val="ListParagraph"/>
        <w:ind w:left="1224"/>
        <w:rPr>
          <w:u w:val="single"/>
        </w:rPr>
      </w:pPr>
      <w:r>
        <w:rPr>
          <w:rFonts w:eastAsiaTheme="minorEastAsia"/>
        </w:rPr>
        <w:t>The average distance is calculated using functions representing both lines</w:t>
      </w:r>
      <w:r w:rsidR="0084293C">
        <w:rPr>
          <w:rFonts w:eastAsiaTheme="minorEastAsia"/>
        </w:rPr>
        <w:t>, using iterations throughout the full length of the lines.</w:t>
      </w:r>
    </w:p>
    <w:p w14:paraId="271CF16E" w14:textId="31715462" w:rsidR="006004A2" w:rsidRPr="00E058D3" w:rsidRDefault="006004A2" w:rsidP="006004A2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t xml:space="preserve"> </w:t>
      </w:r>
      <w:r w:rsidRPr="006004A2">
        <w:rPr>
          <w:sz w:val="24"/>
          <w:szCs w:val="24"/>
          <w:u w:val="single"/>
        </w:rPr>
        <w:t xml:space="preserve">By average </w:t>
      </w:r>
      <w:commentRangeStart w:id="4"/>
      <w:r w:rsidRPr="006004A2">
        <w:rPr>
          <w:sz w:val="24"/>
          <w:szCs w:val="24"/>
          <w:u w:val="single"/>
        </w:rPr>
        <w:t>distance</w:t>
      </w:r>
      <w:commentRangeEnd w:id="4"/>
      <w:r>
        <w:rPr>
          <w:sz w:val="24"/>
          <w:szCs w:val="24"/>
          <w:u w:val="single"/>
        </w:rPr>
        <w:t xml:space="preserve"> calculated with an integral</w:t>
      </w:r>
      <w:r w:rsidRPr="006004A2">
        <w:rPr>
          <w:rStyle w:val="CommentReference"/>
          <w:u w:val="single"/>
          <w:rtl/>
        </w:rPr>
        <w:commentReference w:id="4"/>
      </w:r>
      <w:r w:rsidRPr="006004A2">
        <w:rPr>
          <w:sz w:val="24"/>
          <w:szCs w:val="24"/>
          <w:u w:val="single"/>
        </w:rPr>
        <w:t>:</w:t>
      </w:r>
    </w:p>
    <w:p w14:paraId="63BF05A5" w14:textId="13E3FE98" w:rsidR="00E058D3" w:rsidRPr="006004A2" w:rsidRDefault="0084293C" w:rsidP="00E058D3">
      <w:pPr>
        <w:pStyle w:val="ListParagraph"/>
        <w:ind w:left="1224"/>
        <w:rPr>
          <w:u w:val="single"/>
        </w:rPr>
      </w:pPr>
      <w:r>
        <w:t xml:space="preserve">Given two lines, we consider them </w:t>
      </w:r>
      <w:r w:rsidRPr="00E058D3">
        <w:rPr>
          <w:b/>
          <w:bCs/>
        </w:rPr>
        <w:t>not</w:t>
      </w:r>
      <w:r>
        <w:rPr>
          <w:b/>
          <w:bCs/>
        </w:rPr>
        <w:t xml:space="preserve"> </w:t>
      </w:r>
      <w:r>
        <w:t>unique if the average distance is too low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 xml:space="preserve">In differ from the above method, the average is calculated by the </w:t>
      </w:r>
      <w:r w:rsidR="003C59A8">
        <w:rPr>
          <w:rFonts w:eastAsiaTheme="minorEastAsia"/>
        </w:rPr>
        <w:t>integral value between the two lines,</w:t>
      </w:r>
      <w:r w:rsidR="003C59A8" w:rsidRPr="003C59A8">
        <w:rPr>
          <w:rFonts w:eastAsiaTheme="minorEastAsia"/>
        </w:rPr>
        <w:t xml:space="preserve"> </w:t>
      </w:r>
      <w:r w:rsidR="003C59A8">
        <w:rPr>
          <w:rFonts w:eastAsiaTheme="minorEastAsia"/>
        </w:rPr>
        <w:t xml:space="preserve">in other words, the </w:t>
      </w:r>
      <w:r w:rsidR="003C59A8">
        <w:rPr>
          <w:rFonts w:eastAsiaTheme="minorEastAsia" w:hint="cs"/>
        </w:rPr>
        <w:t>A</w:t>
      </w:r>
      <w:r w:rsidR="003C59A8">
        <w:rPr>
          <w:rFonts w:eastAsiaTheme="minorEastAsia"/>
        </w:rPr>
        <w:t xml:space="preserve">rea, normalized to the line’s length </w:t>
      </w:r>
    </w:p>
    <w:p w14:paraId="0FCDF0D9" w14:textId="69AA6FC2" w:rsidR="00616C0A" w:rsidRPr="00616C0A" w:rsidRDefault="00E058D3" w:rsidP="00616C0A">
      <w:pPr>
        <w:pStyle w:val="ListParagraph"/>
        <w:numPr>
          <w:ilvl w:val="2"/>
          <w:numId w:val="7"/>
        </w:numPr>
        <w:rPr>
          <w:u w:val="single"/>
        </w:rPr>
      </w:pPr>
      <w:r w:rsidRPr="00E058D3">
        <w:t xml:space="preserve"> </w:t>
      </w:r>
      <w:r w:rsidR="00B54705">
        <w:rPr>
          <w:u w:val="single"/>
        </w:rPr>
        <w:t xml:space="preserve">By </w:t>
      </w:r>
      <w:r w:rsidR="00B54705" w:rsidRPr="00B54705">
        <w:rPr>
          <w:u w:val="single"/>
        </w:rPr>
        <w:t>Incline</w:t>
      </w:r>
      <w:r w:rsidR="00B54705">
        <w:rPr>
          <w:rFonts w:hint="cs"/>
          <w:u w:val="single"/>
          <w:rtl/>
        </w:rPr>
        <w:t xml:space="preserve"> </w:t>
      </w:r>
      <w:r w:rsidR="00B54705">
        <w:rPr>
          <w:u w:val="single"/>
        </w:rPr>
        <w:t>while considering the radius of the polar representation</w:t>
      </w:r>
      <w:r w:rsidR="003C59A8">
        <w:rPr>
          <w:u w:val="single"/>
        </w:rPr>
        <w:t>:</w:t>
      </w:r>
      <w:r w:rsidR="003C59A8">
        <w:rPr>
          <w:u w:val="single"/>
        </w:rPr>
        <w:br/>
      </w:r>
      <w:r w:rsidR="003C59A8">
        <w:t>Given two lines</w:t>
      </w:r>
      <w:r w:rsidR="00DC3CC8">
        <w:t xml:space="preserve">, we </w:t>
      </w:r>
      <w:r w:rsidR="00616C0A">
        <w:t xml:space="preserve">consider them not unique if their incline is similar and </w:t>
      </w:r>
      <w:r w:rsidR="00616C0A">
        <w:rPr>
          <w:rFonts w:eastAsiaTheme="minorEastAsia"/>
        </w:rPr>
        <w:t>their radiuses</w:t>
      </w:r>
      <w:r w:rsidR="00616C0A">
        <w:rPr>
          <w:rFonts w:eastAsiaTheme="minorEastAsia" w:hint="cs"/>
          <w:rtl/>
        </w:rPr>
        <w:t xml:space="preserve"> </w:t>
      </w:r>
      <w:r w:rsidR="00616C0A">
        <w:rPr>
          <w:rFonts w:eastAsiaTheme="minorEastAsia"/>
        </w:rPr>
        <w:t>are close enough.</w:t>
      </w:r>
    </w:p>
    <w:p w14:paraId="4A8E5EC9" w14:textId="25AC62BA" w:rsidR="00616C0A" w:rsidRPr="000C25AF" w:rsidRDefault="00616C0A" w:rsidP="00616C0A">
      <w:pPr>
        <w:pStyle w:val="ListParagraph"/>
        <w:ind w:left="1224"/>
        <w:rPr>
          <w:u w:val="single"/>
        </w:rPr>
      </w:pPr>
      <w:r>
        <w:t xml:space="preserve">Because we expect </w:t>
      </w:r>
      <w:r w:rsidRPr="00616C0A">
        <w:rPr>
          <w:sz w:val="24"/>
          <w:szCs w:val="24"/>
        </w:rPr>
        <w:t>to find a quadrilateral</w:t>
      </w:r>
      <w:r>
        <w:rPr>
          <w:sz w:val="24"/>
          <w:szCs w:val="24"/>
        </w:rPr>
        <w:t xml:space="preserve">, we can have the </w:t>
      </w:r>
      <w:r w:rsidRPr="00616C0A">
        <w:rPr>
          <w:sz w:val="24"/>
          <w:szCs w:val="24"/>
        </w:rPr>
        <w:t xml:space="preserve">assumption </w:t>
      </w:r>
      <w:r>
        <w:rPr>
          <w:sz w:val="24"/>
          <w:szCs w:val="24"/>
        </w:rPr>
        <w:t xml:space="preserve">that the incline in </w:t>
      </w:r>
      <w:r w:rsidRPr="00616C0A">
        <w:rPr>
          <w:sz w:val="24"/>
          <w:szCs w:val="24"/>
        </w:rPr>
        <w:t xml:space="preserve">suitability </w:t>
      </w:r>
      <w:r>
        <w:rPr>
          <w:sz w:val="24"/>
          <w:szCs w:val="24"/>
        </w:rPr>
        <w:t xml:space="preserve">to the radius, </w:t>
      </w:r>
      <w:r w:rsidR="00FA24CA">
        <w:rPr>
          <w:sz w:val="24"/>
          <w:szCs w:val="24"/>
        </w:rPr>
        <w:t>differs</w:t>
      </w:r>
      <w:r>
        <w:rPr>
          <w:sz w:val="24"/>
          <w:szCs w:val="24"/>
        </w:rPr>
        <w:t xml:space="preserve"> significantly.</w:t>
      </w:r>
    </w:p>
    <w:p w14:paraId="18F669E3" w14:textId="6A9D6FCC" w:rsidR="003C59A8" w:rsidRPr="000C25AF" w:rsidRDefault="003C59A8" w:rsidP="00616C0A">
      <w:pPr>
        <w:rPr>
          <w:u w:val="single"/>
        </w:rPr>
      </w:pPr>
    </w:p>
    <w:p w14:paraId="6F2ACC9C" w14:textId="77777777" w:rsidR="00DE4A52" w:rsidRDefault="00DE4A52" w:rsidP="00DE4A52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DE4A52">
        <w:rPr>
          <w:sz w:val="24"/>
          <w:szCs w:val="24"/>
          <w:u w:val="single"/>
        </w:rPr>
        <w:t>Some technical details</w:t>
      </w:r>
    </w:p>
    <w:p w14:paraId="3951011C" w14:textId="38207DC7" w:rsidR="00C43411" w:rsidRDefault="00DE4A52" w:rsidP="00DE4A5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 important goal of ours was to have </w:t>
      </w:r>
      <w:r w:rsidR="00C43411">
        <w:rPr>
          <w:sz w:val="24"/>
          <w:szCs w:val="24"/>
        </w:rPr>
        <w:t>a convenient way to compare all the different methods. This was important for understanding the performance of each method.</w:t>
      </w:r>
      <w:r w:rsidR="00C43411">
        <w:rPr>
          <w:sz w:val="24"/>
          <w:szCs w:val="24"/>
        </w:rPr>
        <w:br/>
        <w:t xml:space="preserve">To achieve this, we created a </w:t>
      </w:r>
      <w:r w:rsidR="00707E9B">
        <w:rPr>
          <w:sz w:val="24"/>
          <w:szCs w:val="24"/>
        </w:rPr>
        <w:t xml:space="preserve">special way of work in which all combinations of the different methods are calculated for each run of the program, the heavy calculations such as computing the </w:t>
      </w:r>
      <w:r w:rsidR="00D46553">
        <w:rPr>
          <w:sz w:val="24"/>
          <w:szCs w:val="24"/>
        </w:rPr>
        <w:t>Hough</w:t>
      </w:r>
      <w:r w:rsidR="00707E9B">
        <w:rPr>
          <w:sz w:val="24"/>
          <w:szCs w:val="24"/>
        </w:rPr>
        <w:t xml:space="preserve">-space are divided into different threads, each per a method of computation. </w:t>
      </w:r>
      <w:r w:rsidR="00707E9B">
        <w:rPr>
          <w:sz w:val="24"/>
          <w:szCs w:val="24"/>
        </w:rPr>
        <w:br/>
        <w:t xml:space="preserve">In addition, it was important for us to save </w:t>
      </w:r>
      <w:r w:rsidR="00D46553">
        <w:rPr>
          <w:sz w:val="24"/>
          <w:szCs w:val="24"/>
        </w:rPr>
        <w:t>these calculations</w:t>
      </w:r>
      <w:r w:rsidR="00707E9B">
        <w:rPr>
          <w:sz w:val="24"/>
          <w:szCs w:val="24"/>
        </w:rPr>
        <w:t xml:space="preserve"> in an organized way. </w:t>
      </w:r>
    </w:p>
    <w:p w14:paraId="2B8A5EE6" w14:textId="6504E8AC" w:rsidR="00707E9B" w:rsidRDefault="00B07F98" w:rsidP="00DE4A52">
      <w:pPr>
        <w:pStyle w:val="ListParagraph"/>
        <w:ind w:left="360"/>
        <w:rPr>
          <w:sz w:val="24"/>
          <w:szCs w:val="24"/>
        </w:rPr>
      </w:pPr>
      <w:r w:rsidRPr="00C43411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335AC2" wp14:editId="31402072">
            <wp:simplePos x="0" y="0"/>
            <wp:positionH relativeFrom="page">
              <wp:posOffset>4667004</wp:posOffset>
            </wp:positionH>
            <wp:positionV relativeFrom="paragraph">
              <wp:posOffset>1083739</wp:posOffset>
            </wp:positionV>
            <wp:extent cx="2242188" cy="2286836"/>
            <wp:effectExtent l="0" t="0" r="5715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8" cy="2286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655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F3AA286" wp14:editId="5CEF9796">
                <wp:simplePos x="0" y="0"/>
                <wp:positionH relativeFrom="column">
                  <wp:posOffset>3747135</wp:posOffset>
                </wp:positionH>
                <wp:positionV relativeFrom="paragraph">
                  <wp:posOffset>3433445</wp:posOffset>
                </wp:positionV>
                <wp:extent cx="2400935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3C95C1" w14:textId="0F3374F3" w:rsidR="00D46553" w:rsidRPr="00311AC4" w:rsidRDefault="00D46553" w:rsidP="00D46553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Figure 4 nested folders for saving the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3AA28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95.05pt;margin-top:270.35pt;width:189.0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" stroked="f">
                <v:textbox style="mso-fit-shape-to-text:t" inset="0,0,0,0">
                  <w:txbxContent>
                    <w:p w14:paraId="0A3C95C1" w14:textId="0F3374F3" w:rsidR="00D46553" w:rsidRPr="00311AC4" w:rsidRDefault="00D46553" w:rsidP="00D46553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>Figure 4 nested folders for saving the results</w:t>
                      </w:r>
                    </w:p>
                  </w:txbxContent>
                </v:textbox>
              </v:shape>
            </w:pict>
          </mc:Fallback>
        </mc:AlternateContent>
      </w:r>
      <w:r w:rsidR="00707E9B">
        <w:rPr>
          <w:sz w:val="24"/>
          <w:szCs w:val="24"/>
        </w:rPr>
        <w:t xml:space="preserve">We created a nested folder for each combination of methods </w:t>
      </w:r>
      <w:r w:rsidR="00D46553">
        <w:rPr>
          <w:sz w:val="24"/>
          <w:szCs w:val="24"/>
        </w:rPr>
        <w:t>as can be seen in fig 4</w:t>
      </w:r>
      <w:r>
        <w:rPr>
          <w:sz w:val="24"/>
          <w:szCs w:val="24"/>
        </w:rPr>
        <w:t>, this is done dynamically in run time and doesn’t require any preparation of folders</w:t>
      </w:r>
      <w:r w:rsidR="00D46553">
        <w:rPr>
          <w:sz w:val="24"/>
          <w:szCs w:val="24"/>
        </w:rPr>
        <w:t>.</w:t>
      </w:r>
      <w:r w:rsidR="00D46553">
        <w:rPr>
          <w:sz w:val="24"/>
          <w:szCs w:val="24"/>
        </w:rPr>
        <w:br/>
        <w:t>It is worth mentioning that in addition, we saved results of heavy calculations that process as part of the whole process, such as the Hough-space. This allows</w:t>
      </w:r>
      <w:r>
        <w:rPr>
          <w:sz w:val="24"/>
          <w:szCs w:val="24"/>
        </w:rPr>
        <w:t xml:space="preserve"> an option to </w:t>
      </w:r>
      <w:r w:rsidR="00D46553">
        <w:rPr>
          <w:sz w:val="24"/>
          <w:szCs w:val="24"/>
        </w:rPr>
        <w:t>“start” the program from the line detection stage and not wait every time for the Hough-space calculation.</w:t>
      </w:r>
    </w:p>
    <w:p w14:paraId="1B6FB98B" w14:textId="2273B508" w:rsidR="00D46553" w:rsidRDefault="00D46553" w:rsidP="00DE4A52">
      <w:pPr>
        <w:pStyle w:val="ListParagraph"/>
        <w:ind w:left="360"/>
        <w:rPr>
          <w:sz w:val="24"/>
          <w:szCs w:val="24"/>
        </w:rPr>
      </w:pPr>
    </w:p>
    <w:p w14:paraId="5C446AA6" w14:textId="23B5FC58" w:rsidR="00C43411" w:rsidRDefault="00C43411" w:rsidP="00C43411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br w:type="page"/>
      </w:r>
    </w:p>
    <w:p w14:paraId="77575646" w14:textId="0DCAAD72" w:rsidR="00C72A33" w:rsidRPr="00B07F98" w:rsidRDefault="006A2B64" w:rsidP="00B07F98">
      <w:pPr>
        <w:rPr>
          <w:sz w:val="24"/>
          <w:szCs w:val="24"/>
          <w:u w:val="single"/>
        </w:rPr>
      </w:pPr>
      <w:r w:rsidRPr="00B07F98">
        <w:rPr>
          <w:sz w:val="24"/>
          <w:szCs w:val="24"/>
        </w:rPr>
        <w:lastRenderedPageBreak/>
        <w:t>Results:</w:t>
      </w:r>
    </w:p>
    <w:p w14:paraId="0B77090B" w14:textId="182FA846" w:rsidR="006A2B64" w:rsidRDefault="00C72A33" w:rsidP="006A2B64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477EB182" w14:textId="77777777" w:rsidR="00C72A33" w:rsidRDefault="00C72A33" w:rsidP="006A2B64">
      <w:pPr>
        <w:rPr>
          <w:sz w:val="24"/>
          <w:szCs w:val="24"/>
        </w:rPr>
      </w:pPr>
    </w:p>
    <w:p w14:paraId="64CF6688" w14:textId="77777777" w:rsidR="006A2B64" w:rsidRPr="000C25AF" w:rsidRDefault="006A2B64" w:rsidP="006A2B64">
      <w:pPr>
        <w:rPr>
          <w:sz w:val="24"/>
          <w:szCs w:val="24"/>
        </w:rPr>
      </w:pPr>
    </w:p>
    <w:sectPr w:rsidR="006A2B64" w:rsidRPr="000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iskind" w:date="2022-08-18T02:24:00Z" w:initials="z">
    <w:p w14:paraId="67FACCB1" w14:textId="77777777" w:rsidR="00D150B3" w:rsidRDefault="00D150B3" w:rsidP="003E025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אני</w:t>
      </w:r>
      <w:r>
        <w:rPr>
          <w:rtl/>
        </w:rPr>
        <w:t xml:space="preserve"> חושב שאולי כדאי להוסיף תמונה מויקי שמראה את היצוג של קו כנקודה בהאוף ספייס</w:t>
      </w:r>
    </w:p>
  </w:comment>
  <w:comment w:id="1" w:author="ziskind" w:date="2022-08-18T02:03:00Z" w:initials="z">
    <w:p w14:paraId="033883A7" w14:textId="1C87B34C" w:rsidR="006A66BC" w:rsidRDefault="006A66BC" w:rsidP="0038710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שקול</w:t>
      </w:r>
      <w:r>
        <w:rPr>
          <w:rtl/>
        </w:rPr>
        <w:t xml:space="preserve"> למה שקורה באמת?</w:t>
      </w:r>
    </w:p>
  </w:comment>
  <w:comment w:id="3" w:author="ziskind" w:date="2022-08-18T02:13:00Z" w:initials="z">
    <w:p w14:paraId="6D5B9CF9" w14:textId="77777777" w:rsidR="006A2B64" w:rsidRDefault="006A2B64" w:rsidP="00085E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  <w:comment w:id="4" w:author="ziskind" w:date="2022-08-18T02:13:00Z" w:initials="z">
    <w:p w14:paraId="3170EBA6" w14:textId="77777777" w:rsidR="006004A2" w:rsidRDefault="006004A2" w:rsidP="006004A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rtl/>
        </w:rPr>
        <w:t>בהתאם</w:t>
      </w:r>
      <w:r>
        <w:rPr>
          <w:rtl/>
        </w:rPr>
        <w:t xml:space="preserve"> למה שנעשה בהמשך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FACCB1" w15:done="1"/>
  <w15:commentEx w15:paraId="033883A7" w15:done="1"/>
  <w15:commentEx w15:paraId="6D5B9CF9" w15:done="1"/>
  <w15:commentEx w15:paraId="3170EBA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82176" w16cex:dateUtc="2022-08-17T23:24:00Z"/>
  <w16cex:commentExtensible w16cex:durableId="26A81C85" w16cex:dateUtc="2022-08-17T23:03:00Z"/>
  <w16cex:commentExtensible w16cex:durableId="26A81EB6" w16cex:dateUtc="2022-08-17T23:13:00Z"/>
  <w16cex:commentExtensible w16cex:durableId="26A8C30A" w16cex:dateUtc="2022-08-17T2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FACCB1" w16cid:durableId="26A82176"/>
  <w16cid:commentId w16cid:paraId="033883A7" w16cid:durableId="26A81C85"/>
  <w16cid:commentId w16cid:paraId="6D5B9CF9" w16cid:durableId="26A81EB6"/>
  <w16cid:commentId w16cid:paraId="3170EBA6" w16cid:durableId="26A8C3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B829" w14:textId="77777777" w:rsidR="00EC4E1F" w:rsidRDefault="00EC4E1F" w:rsidP="00C43411">
      <w:pPr>
        <w:spacing w:after="0" w:line="240" w:lineRule="auto"/>
      </w:pPr>
      <w:r>
        <w:separator/>
      </w:r>
    </w:p>
  </w:endnote>
  <w:endnote w:type="continuationSeparator" w:id="0">
    <w:p w14:paraId="4F7C1500" w14:textId="77777777" w:rsidR="00EC4E1F" w:rsidRDefault="00EC4E1F" w:rsidP="00C4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DCFE" w14:textId="77777777" w:rsidR="00EC4E1F" w:rsidRDefault="00EC4E1F" w:rsidP="00C43411">
      <w:pPr>
        <w:spacing w:after="0" w:line="240" w:lineRule="auto"/>
      </w:pPr>
      <w:r>
        <w:separator/>
      </w:r>
    </w:p>
  </w:footnote>
  <w:footnote w:type="continuationSeparator" w:id="0">
    <w:p w14:paraId="0DFDB76A" w14:textId="77777777" w:rsidR="00EC4E1F" w:rsidRDefault="00EC4E1F" w:rsidP="00C43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14CB7"/>
    <w:multiLevelType w:val="hybridMultilevel"/>
    <w:tmpl w:val="015C808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02A3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6464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B856A7"/>
    <w:multiLevelType w:val="multilevel"/>
    <w:tmpl w:val="FB989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4299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8729C3"/>
    <w:multiLevelType w:val="hybridMultilevel"/>
    <w:tmpl w:val="015C808C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12B1B"/>
    <w:multiLevelType w:val="hybridMultilevel"/>
    <w:tmpl w:val="6BA657E4"/>
    <w:lvl w:ilvl="0" w:tplc="0FC459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4301785">
    <w:abstractNumId w:val="3"/>
  </w:num>
  <w:num w:numId="2" w16cid:durableId="1589003151">
    <w:abstractNumId w:val="6"/>
  </w:num>
  <w:num w:numId="3" w16cid:durableId="454257812">
    <w:abstractNumId w:val="5"/>
  </w:num>
  <w:num w:numId="4" w16cid:durableId="1174150115">
    <w:abstractNumId w:val="0"/>
  </w:num>
  <w:num w:numId="5" w16cid:durableId="1293096018">
    <w:abstractNumId w:val="2"/>
  </w:num>
  <w:num w:numId="6" w16cid:durableId="396712145">
    <w:abstractNumId w:val="1"/>
  </w:num>
  <w:num w:numId="7" w16cid:durableId="183403214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iskind">
    <w15:presenceInfo w15:providerId="None" w15:userId="ziskin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B5"/>
    <w:rsid w:val="00016B05"/>
    <w:rsid w:val="00040B42"/>
    <w:rsid w:val="00094F27"/>
    <w:rsid w:val="000C25AF"/>
    <w:rsid w:val="000E41D4"/>
    <w:rsid w:val="00107D66"/>
    <w:rsid w:val="00165B1F"/>
    <w:rsid w:val="001D7DD5"/>
    <w:rsid w:val="001E38CB"/>
    <w:rsid w:val="00241C02"/>
    <w:rsid w:val="002535AA"/>
    <w:rsid w:val="002E6BF3"/>
    <w:rsid w:val="00304C35"/>
    <w:rsid w:val="003C59A8"/>
    <w:rsid w:val="00440579"/>
    <w:rsid w:val="004523EA"/>
    <w:rsid w:val="00457D9D"/>
    <w:rsid w:val="00481782"/>
    <w:rsid w:val="004D6D60"/>
    <w:rsid w:val="00526276"/>
    <w:rsid w:val="005619F4"/>
    <w:rsid w:val="005A08D3"/>
    <w:rsid w:val="005A67FE"/>
    <w:rsid w:val="005B3898"/>
    <w:rsid w:val="005C7902"/>
    <w:rsid w:val="006004A2"/>
    <w:rsid w:val="00616C0A"/>
    <w:rsid w:val="0062236B"/>
    <w:rsid w:val="00662EF8"/>
    <w:rsid w:val="006837F2"/>
    <w:rsid w:val="006A2B64"/>
    <w:rsid w:val="006A66BC"/>
    <w:rsid w:val="006C5D42"/>
    <w:rsid w:val="00703FB8"/>
    <w:rsid w:val="00707E9B"/>
    <w:rsid w:val="00713064"/>
    <w:rsid w:val="0073413F"/>
    <w:rsid w:val="007B49DB"/>
    <w:rsid w:val="0084293C"/>
    <w:rsid w:val="00907842"/>
    <w:rsid w:val="009151C1"/>
    <w:rsid w:val="00987297"/>
    <w:rsid w:val="00A268A5"/>
    <w:rsid w:val="00A748B0"/>
    <w:rsid w:val="00AA3135"/>
    <w:rsid w:val="00AB1744"/>
    <w:rsid w:val="00B07F98"/>
    <w:rsid w:val="00B54705"/>
    <w:rsid w:val="00BF0372"/>
    <w:rsid w:val="00C43411"/>
    <w:rsid w:val="00C712E2"/>
    <w:rsid w:val="00C72A33"/>
    <w:rsid w:val="00C7680F"/>
    <w:rsid w:val="00D150B3"/>
    <w:rsid w:val="00D46553"/>
    <w:rsid w:val="00D82623"/>
    <w:rsid w:val="00D875B5"/>
    <w:rsid w:val="00DC0624"/>
    <w:rsid w:val="00DC3CC8"/>
    <w:rsid w:val="00DE210E"/>
    <w:rsid w:val="00DE4A52"/>
    <w:rsid w:val="00E058D3"/>
    <w:rsid w:val="00E777B2"/>
    <w:rsid w:val="00EC4E1F"/>
    <w:rsid w:val="00F07DA5"/>
    <w:rsid w:val="00F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F8CE"/>
  <w15:chartTrackingRefBased/>
  <w15:docId w15:val="{83334C3B-7BA4-4F10-8B60-6C7DB6F8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6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3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457D9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A66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66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66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B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84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58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3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411"/>
  </w:style>
  <w:style w:type="paragraph" w:styleId="Footer">
    <w:name w:val="footer"/>
    <w:basedOn w:val="Normal"/>
    <w:link w:val="FooterChar"/>
    <w:uiPriority w:val="99"/>
    <w:unhideWhenUsed/>
    <w:rsid w:val="00C43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efen-boop/OpenCV_Hazit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3D1-7D5D-4B0E-B7BE-E03B5620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ziskind</cp:lastModifiedBy>
  <cp:revision>65</cp:revision>
  <cp:lastPrinted>2022-08-18T19:35:00Z</cp:lastPrinted>
  <dcterms:created xsi:type="dcterms:W3CDTF">2022-08-17T18:38:00Z</dcterms:created>
  <dcterms:modified xsi:type="dcterms:W3CDTF">2022-08-19T09:23:00Z</dcterms:modified>
</cp:coreProperties>
</file>